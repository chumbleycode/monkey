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1CF7E" w14:textId="25E9C667" w:rsidR="00EE7F16" w:rsidRDefault="0083383B">
      <w:commentRangeStart w:id="0"/>
      <w:del w:id="1" w:author="Microsoft Office User" w:date="2020-02-04T15:30:00Z">
        <w:r w:rsidDel="00DC54BE">
          <w:delText>Cross-study and</w:delText>
        </w:r>
      </w:del>
      <w:del w:id="2" w:author="Microsoft Office User" w:date="2020-02-03T15:25:00Z">
        <w:r w:rsidDel="005A67E6">
          <w:delText>, more importantly,</w:delText>
        </w:r>
      </w:del>
      <w:del w:id="3" w:author="Microsoft Office User" w:date="2020-02-04T15:30:00Z">
        <w:r w:rsidDel="00DC54BE">
          <w:delText xml:space="preserve"> cross</w:delText>
        </w:r>
      </w:del>
      <w:ins w:id="4" w:author="Microsoft Office User" w:date="2020-02-04T15:30:00Z">
        <w:r w:rsidR="00DC54BE">
          <w:t>C</w:t>
        </w:r>
        <w:r w:rsidR="00DC54BE">
          <w:t>ross</w:t>
        </w:r>
      </w:ins>
      <w:r>
        <w:t>-species comparisons</w:t>
      </w:r>
      <w:ins w:id="5" w:author="Microsoft Office User" w:date="2020-02-04T15:53:00Z">
        <w:r w:rsidR="002A1FB1">
          <w:t xml:space="preserve"> generally</w:t>
        </w:r>
      </w:ins>
      <w:r>
        <w:t xml:space="preserve"> require careful </w:t>
      </w:r>
      <w:del w:id="6" w:author="Microsoft Office User" w:date="2020-02-03T15:26:00Z">
        <w:r w:rsidDel="005A67E6">
          <w:delText>analytical approaches in order to avoid incorrect inferences</w:delText>
        </w:r>
        <w:r w:rsidR="00EE7F16" w:rsidDel="005A67E6">
          <w:delText xml:space="preserve"> that could result</w:delText>
        </w:r>
      </w:del>
      <w:ins w:id="7" w:author="Microsoft Office User" w:date="2020-02-03T15:26:00Z">
        <w:r w:rsidR="005A67E6">
          <w:t>adjust</w:t>
        </w:r>
      </w:ins>
      <w:ins w:id="8" w:author="Microsoft Office User" w:date="2020-02-04T15:53:00Z">
        <w:r w:rsidR="00E92C6D">
          <w:t>ment</w:t>
        </w:r>
      </w:ins>
      <w:ins w:id="9" w:author="Microsoft Office User" w:date="2020-02-03T15:26:00Z">
        <w:r w:rsidR="005A67E6">
          <w:t xml:space="preserve"> for</w:t>
        </w:r>
      </w:ins>
      <w:ins w:id="10" w:author="Microsoft Office User" w:date="2020-02-04T15:52:00Z">
        <w:r w:rsidR="00E92C6D">
          <w:t xml:space="preserve"> any</w:t>
        </w:r>
      </w:ins>
      <w:del w:id="11" w:author="Microsoft Office User" w:date="2020-02-03T15:26:00Z">
        <w:r w:rsidR="00EE7F16" w:rsidDel="005A67E6">
          <w:delText xml:space="preserve"> from</w:delText>
        </w:r>
      </w:del>
      <w:r w:rsidR="00EE7F16">
        <w:t xml:space="preserve"> </w:t>
      </w:r>
      <w:ins w:id="12" w:author="Microsoft Office User" w:date="2020-02-03T15:29:00Z">
        <w:r w:rsidR="005A67E6">
          <w:t xml:space="preserve">bias </w:t>
        </w:r>
      </w:ins>
      <w:ins w:id="13" w:author="Microsoft Office User" w:date="2020-02-04T15:52:00Z">
        <w:r w:rsidR="00E92C6D">
          <w:t>due to s</w:t>
        </w:r>
      </w:ins>
      <w:ins w:id="14" w:author="Microsoft Office User" w:date="2020-02-04T15:30:00Z">
        <w:r w:rsidR="00DC54BE">
          <w:t xml:space="preserve">pecies-specific </w:t>
        </w:r>
        <w:proofErr w:type="spellStart"/>
        <w:r w:rsidR="00DC54BE">
          <w:t>idiocyncracies</w:t>
        </w:r>
        <w:proofErr w:type="spellEnd"/>
        <w:r w:rsidR="00DC54BE">
          <w:t xml:space="preserve"> in</w:t>
        </w:r>
      </w:ins>
      <w:ins w:id="15" w:author="Microsoft Office User" w:date="2020-02-03T15:29:00Z">
        <w:r w:rsidR="005A67E6">
          <w:t xml:space="preserve"> </w:t>
        </w:r>
      </w:ins>
      <w:del w:id="16" w:author="Microsoft Office User" w:date="2020-02-04T15:30:00Z">
        <w:r w:rsidR="00EE7F16" w:rsidDel="00DC54BE">
          <w:delText>differences in within-study or species</w:delText>
        </w:r>
      </w:del>
      <w:ins w:id="17" w:author="Microsoft Office User" w:date="2020-02-04T15:30:00Z">
        <w:r w:rsidR="00DC54BE">
          <w:t>preprocessing</w:t>
        </w:r>
      </w:ins>
      <w:del w:id="18" w:author="Microsoft Office User" w:date="2020-02-04T15:30:00Z">
        <w:r w:rsidR="00EE7F16" w:rsidDel="00DC54BE">
          <w:delText xml:space="preserve"> analyses</w:delText>
        </w:r>
      </w:del>
      <w:commentRangeEnd w:id="0"/>
      <w:r w:rsidR="005A67E6">
        <w:rPr>
          <w:rStyle w:val="CommentReference"/>
        </w:rPr>
        <w:commentReference w:id="0"/>
      </w:r>
      <w:r>
        <w:t xml:space="preserve">. We </w:t>
      </w:r>
      <w:del w:id="19" w:author="Microsoft Office User" w:date="2020-02-04T15:32:00Z">
        <w:r w:rsidDel="00DC54BE">
          <w:delText xml:space="preserve">will </w:delText>
        </w:r>
      </w:del>
      <w:commentRangeStart w:id="20"/>
      <w:del w:id="21" w:author="Microsoft Office User" w:date="2020-02-04T15:31:00Z">
        <w:r w:rsidR="00EE7F16" w:rsidDel="00DC54BE">
          <w:delText xml:space="preserve">therefore </w:delText>
        </w:r>
        <w:commentRangeEnd w:id="20"/>
        <w:r w:rsidR="005A67E6" w:rsidDel="00DC54BE">
          <w:rPr>
            <w:rStyle w:val="CommentReference"/>
          </w:rPr>
          <w:commentReference w:id="20"/>
        </w:r>
      </w:del>
      <w:r>
        <w:t xml:space="preserve">take a conservative approach </w:t>
      </w:r>
      <w:del w:id="22" w:author="Microsoft Office User" w:date="2020-02-04T15:31:00Z">
        <w:r w:rsidDel="00DC54BE">
          <w:delText xml:space="preserve">in order to quantify </w:delText>
        </w:r>
        <w:r w:rsidR="0006218A" w:rsidDel="00DC54BE">
          <w:delText>the similarity of</w:delText>
        </w:r>
      </w:del>
      <w:ins w:id="23" w:author="Microsoft Office User" w:date="2020-02-04T15:31:00Z">
        <w:r w:rsidR="00DC54BE">
          <w:t>when comparing the effects of</w:t>
        </w:r>
      </w:ins>
      <w:r w:rsidR="0006218A">
        <w:t xml:space="preserve"> social status </w:t>
      </w:r>
      <w:del w:id="24" w:author="Microsoft Office User" w:date="2020-02-04T15:31:00Z">
        <w:r w:rsidR="0006218A" w:rsidDel="00DC54BE">
          <w:delText xml:space="preserve">effects </w:delText>
        </w:r>
      </w:del>
      <w:r w:rsidR="0006218A">
        <w:t xml:space="preserve">on </w:t>
      </w:r>
      <w:ins w:id="25" w:author="Microsoft Office User" w:date="2020-02-04T15:31:00Z">
        <w:r w:rsidR="00DC54BE">
          <w:t>huma</w:t>
        </w:r>
      </w:ins>
      <w:ins w:id="26" w:author="Microsoft Office User" w:date="2020-02-04T15:32:00Z">
        <w:r w:rsidR="00DC54BE">
          <w:t xml:space="preserve">n versus </w:t>
        </w:r>
        <w:r w:rsidR="00DC54BE">
          <w:t>macaque</w:t>
        </w:r>
        <w:r w:rsidR="00DC54BE">
          <w:t xml:space="preserve"> </w:t>
        </w:r>
      </w:ins>
      <w:r w:rsidR="0006218A">
        <w:t>immune cell gene expressi</w:t>
      </w:r>
      <w:ins w:id="27" w:author="Microsoft Office User" w:date="2020-02-04T15:32:00Z">
        <w:r w:rsidR="00DC54BE">
          <w:t>on</w:t>
        </w:r>
      </w:ins>
      <w:del w:id="28" w:author="Microsoft Office User" w:date="2020-02-04T15:32:00Z">
        <w:r w:rsidR="0006218A" w:rsidDel="00DC54BE">
          <w:delText>on in humans and rhesus macaques</w:delText>
        </w:r>
      </w:del>
      <w:r w:rsidR="0006218A">
        <w:t xml:space="preserve">. </w:t>
      </w:r>
      <w:del w:id="29" w:author="Microsoft Office User" w:date="2020-02-04T15:33:00Z">
        <w:r w:rsidR="00EE7F16" w:rsidDel="00DC54BE">
          <w:delText>One hurdle to our cross-species analysis is the fact that</w:delText>
        </w:r>
      </w:del>
      <w:ins w:id="30" w:author="Microsoft Office User" w:date="2020-02-04T15:33:00Z">
        <w:r w:rsidR="00DC54BE">
          <w:t>Because</w:t>
        </w:r>
      </w:ins>
      <w:r w:rsidR="00EE7F16">
        <w:t xml:space="preserve"> humans and rhesus macaques diverged &gt;20 million years ago and are </w:t>
      </w:r>
      <w:ins w:id="31" w:author="Microsoft Office User" w:date="2020-02-04T15:53:00Z">
        <w:r w:rsidR="002A1FB1">
          <w:t xml:space="preserve">only </w:t>
        </w:r>
      </w:ins>
      <w:r w:rsidR="00EE7F16">
        <w:t>~94% genetically similar</w:t>
      </w:r>
      <w:del w:id="32" w:author="Microsoft Office User" w:date="2020-02-04T15:33:00Z">
        <w:r w:rsidR="00EE7F16" w:rsidDel="00DC54BE">
          <w:delText>. This means that they have accumulated many</w:delText>
        </w:r>
      </w:del>
      <w:ins w:id="33" w:author="Microsoft Office User" w:date="2020-02-04T15:33:00Z">
        <w:r w:rsidR="00DC54BE">
          <w:t>, there are many</w:t>
        </w:r>
      </w:ins>
      <w:r w:rsidR="00EE7F16">
        <w:t xml:space="preserve"> genetic polymorphisms </w:t>
      </w:r>
      <w:del w:id="34" w:author="Microsoft Office User" w:date="2020-02-04T15:34:00Z">
        <w:r w:rsidR="00EE7F16" w:rsidDel="00DC54BE">
          <w:delText>and gained (or lost) genes since diverging from their last common ancestor</w:delText>
        </w:r>
      </w:del>
      <w:ins w:id="35" w:author="Microsoft Office User" w:date="2020-02-04T15:34:00Z">
        <w:r w:rsidR="00DC54BE">
          <w:t>differentiating us</w:t>
        </w:r>
      </w:ins>
      <w:r w:rsidR="00EE7F16">
        <w:t xml:space="preserve">. This poses a </w:t>
      </w:r>
      <w:del w:id="36" w:author="Microsoft Office User" w:date="2020-02-04T15:36:00Z">
        <w:r w:rsidR="00EE7F16" w:rsidDel="00DC54BE">
          <w:delText xml:space="preserve">particular </w:delText>
        </w:r>
      </w:del>
      <w:r w:rsidR="00EE7F16">
        <w:t>problem when mapping RNA-sequencing data to the genome</w:t>
      </w:r>
      <w:ins w:id="37" w:author="Microsoft Office User" w:date="2020-02-04T15:34:00Z">
        <w:r w:rsidR="00DC54BE">
          <w:t xml:space="preserve">. If we were to map </w:t>
        </w:r>
      </w:ins>
      <w:ins w:id="38" w:author="Microsoft Office User" w:date="2020-02-04T15:36:00Z">
        <w:r w:rsidR="00DC54BE">
          <w:t>both spec</w:t>
        </w:r>
      </w:ins>
      <w:ins w:id="39" w:author="Microsoft Office User" w:date="2020-02-04T15:37:00Z">
        <w:r w:rsidR="00DC54BE">
          <w:t>ies’</w:t>
        </w:r>
      </w:ins>
      <w:ins w:id="40" w:author="Microsoft Office User" w:date="2020-02-04T15:34:00Z">
        <w:r w:rsidR="00DC54BE">
          <w:t xml:space="preserve"> reads to one common genome, then</w:t>
        </w:r>
      </w:ins>
      <w:del w:id="41" w:author="Microsoft Office User" w:date="2020-02-04T15:34:00Z">
        <w:r w:rsidR="00EE7F16" w:rsidDel="00DC54BE">
          <w:delText xml:space="preserve"> as a d</w:delText>
        </w:r>
      </w:del>
      <w:ins w:id="42" w:author="Microsoft Office User" w:date="2020-02-04T15:34:00Z">
        <w:r w:rsidR="00DC54BE">
          <w:t xml:space="preserve"> we might observe </w:t>
        </w:r>
      </w:ins>
      <w:ins w:id="43" w:author="Microsoft Office User" w:date="2020-02-04T15:35:00Z">
        <w:r w:rsidR="00DC54BE">
          <w:t>apparent</w:t>
        </w:r>
      </w:ins>
      <w:ins w:id="44" w:author="Microsoft Office User" w:date="2020-02-04T15:34:00Z">
        <w:r w:rsidR="00DC54BE">
          <w:t xml:space="preserve"> </w:t>
        </w:r>
      </w:ins>
      <w:ins w:id="45" w:author="Microsoft Office User" w:date="2020-02-04T15:35:00Z">
        <w:r w:rsidR="00DC54BE">
          <w:t xml:space="preserve">immune </w:t>
        </w:r>
      </w:ins>
      <w:ins w:id="46" w:author="Microsoft Office User" w:date="2020-02-04T15:34:00Z">
        <w:r w:rsidR="00DC54BE">
          <w:t>d</w:t>
        </w:r>
      </w:ins>
      <w:r w:rsidR="00EE7F16">
        <w:t>ifference</w:t>
      </w:r>
      <w:ins w:id="47" w:author="Microsoft Office User" w:date="2020-02-04T15:34:00Z">
        <w:r w:rsidR="00DC54BE">
          <w:t xml:space="preserve">s between </w:t>
        </w:r>
      </w:ins>
      <w:ins w:id="48" w:author="Microsoft Office User" w:date="2020-02-04T15:35:00Z">
        <w:r w:rsidR="00DC54BE">
          <w:t>species that actually reflect artifacts of</w:t>
        </w:r>
      </w:ins>
      <w:del w:id="49" w:author="Microsoft Office User" w:date="2020-02-04T15:35:00Z">
        <w:r w:rsidR="00EE7F16" w:rsidDel="00DC54BE">
          <w:delText xml:space="preserve"> in findings between species could be artifacts of m</w:delText>
        </w:r>
      </w:del>
      <w:ins w:id="50" w:author="Microsoft Office User" w:date="2020-02-04T15:35:00Z">
        <w:r w:rsidR="00DC54BE">
          <w:t xml:space="preserve"> m</w:t>
        </w:r>
      </w:ins>
      <w:r w:rsidR="00EE7F16">
        <w:t xml:space="preserve">apping </w:t>
      </w:r>
      <w:ins w:id="51" w:author="Microsoft Office User" w:date="2020-02-04T15:37:00Z">
        <w:r w:rsidR="00DC54BE">
          <w:t xml:space="preserve">(at least one species) </w:t>
        </w:r>
      </w:ins>
      <w:r w:rsidR="00EE7F16">
        <w:t>to the wrong genome. To overcome this obstacle, we will map RNA-seq data to their species-specific genomes (human: GRCh38; macaque: Mmul_10)</w:t>
      </w:r>
      <w:r w:rsidR="00C31905">
        <w:t xml:space="preserve"> using </w:t>
      </w:r>
      <w:proofErr w:type="spellStart"/>
      <w:r w:rsidR="00E42355">
        <w:t>kallisto</w:t>
      </w:r>
      <w:proofErr w:type="spellEnd"/>
      <w:r w:rsidR="00E42355">
        <w:t>.</w:t>
      </w:r>
      <w:r w:rsidR="00EE7F16">
        <w:t xml:space="preserve"> All downstream analyses will be conducted </w:t>
      </w:r>
      <w:ins w:id="52" w:author="Microsoft Office User" w:date="2020-02-04T15:54:00Z">
        <w:r w:rsidR="002A1FB1">
          <w:t xml:space="preserve">only </w:t>
        </w:r>
      </w:ins>
      <w:r w:rsidR="00EE7F16">
        <w:t xml:space="preserve">on genes that are present in both the human and macaque genomes (i.e., orthologs). This will allow us to minimize any potential </w:t>
      </w:r>
      <w:r w:rsidR="00C31905">
        <w:t xml:space="preserve">bias in our conclusions that are a result of a gene being present in one species </w:t>
      </w:r>
      <w:ins w:id="53" w:author="Microsoft Office User" w:date="2020-02-03T15:28:00Z">
        <w:r w:rsidR="005A67E6">
          <w:t xml:space="preserve">but </w:t>
        </w:r>
      </w:ins>
      <w:r w:rsidR="00C31905">
        <w:t xml:space="preserve">absent in another. Note that the human genome is higher quality than the macaque genome. </w:t>
      </w:r>
      <w:del w:id="54" w:author="Microsoft Office User" w:date="2020-02-03T15:36:00Z">
        <w:r w:rsidR="00C31905" w:rsidDel="00DF69E0">
          <w:delText xml:space="preserve">Thus </w:delText>
        </w:r>
      </w:del>
      <w:ins w:id="55" w:author="Microsoft Office User" w:date="2020-02-04T15:54:00Z">
        <w:r w:rsidR="002A1FB1">
          <w:t>For comparison purposes,</w:t>
        </w:r>
      </w:ins>
      <w:del w:id="56" w:author="Microsoft Office User" w:date="2020-02-03T15:36:00Z">
        <w:r w:rsidR="00C31905" w:rsidDel="00DF69E0">
          <w:delText>w</w:delText>
        </w:r>
      </w:del>
      <w:del w:id="57" w:author="Microsoft Office User" w:date="2020-02-04T15:54:00Z">
        <w:r w:rsidR="00C31905" w:rsidDel="002A1FB1">
          <w:delText>e</w:delText>
        </w:r>
      </w:del>
      <w:r w:rsidR="00C31905">
        <w:t xml:space="preserve"> will</w:t>
      </w:r>
      <w:ins w:id="58" w:author="Microsoft Office User" w:date="2020-02-03T15:36:00Z">
        <w:r w:rsidR="00DF69E0">
          <w:t xml:space="preserve"> </w:t>
        </w:r>
      </w:ins>
      <w:del w:id="59" w:author="Microsoft Office User" w:date="2020-02-04T15:54:00Z">
        <w:r w:rsidR="00C31905" w:rsidDel="002A1FB1">
          <w:delText xml:space="preserve"> </w:delText>
        </w:r>
      </w:del>
      <w:r w:rsidR="00C31905">
        <w:t xml:space="preserve">also conduct all </w:t>
      </w:r>
      <w:del w:id="60" w:author="Microsoft Office User" w:date="2020-02-04T15:54:00Z">
        <w:r w:rsidR="00C31905" w:rsidDel="002A1FB1">
          <w:delText xml:space="preserve">subsequent </w:delText>
        </w:r>
      </w:del>
      <w:r w:rsidR="00C31905">
        <w:t>analyses on RNA-</w:t>
      </w:r>
      <w:proofErr w:type="spellStart"/>
      <w:r w:rsidR="00C31905">
        <w:t>seq</w:t>
      </w:r>
      <w:proofErr w:type="spellEnd"/>
      <w:r w:rsidR="00C31905">
        <w:t xml:space="preserve"> from both species mapped to the human genome. We expect similar results from both the species-specific mapping and human-specific mapping approaches. </w:t>
      </w:r>
    </w:p>
    <w:p w14:paraId="0C9AE682" w14:textId="77777777" w:rsidR="00EE7F16" w:rsidRDefault="00EE7F16"/>
    <w:p w14:paraId="018C6919" w14:textId="0CD00472" w:rsidR="0006218A" w:rsidRDefault="00EE7F16">
      <w:r>
        <w:t xml:space="preserve">To compare the effects of social status on gene expression between the two species, we will model each gene’s normalized expression as a function of social status using a linear model approach implemented in the R package </w:t>
      </w:r>
      <w:proofErr w:type="spellStart"/>
      <w:r>
        <w:rPr>
          <w:i/>
          <w:iCs/>
        </w:rPr>
        <w:t>limma</w:t>
      </w:r>
      <w:proofErr w:type="spellEnd"/>
      <w:r>
        <w:t xml:space="preserve">. From these models, </w:t>
      </w:r>
      <w:r w:rsidR="0006218A">
        <w:t xml:space="preserve">we will </w:t>
      </w:r>
      <w:r w:rsidR="00C31905">
        <w:t xml:space="preserve">focus on </w:t>
      </w:r>
      <w:r w:rsidR="0006218A">
        <w:t>the effect size estimates (</w:t>
      </w:r>
      <w:r w:rsidR="0006218A">
        <w:rPr>
          <w:lang w:val="el-GR"/>
        </w:rPr>
        <w:t>β</w:t>
      </w:r>
      <w:r w:rsidR="0006218A" w:rsidRPr="0006218A">
        <w:rPr>
          <w:vertAlign w:val="subscript"/>
        </w:rPr>
        <w:t>status</w:t>
      </w:r>
      <w:r w:rsidR="0006218A">
        <w:t>) of social status on the expression of each gene. As a first step, we will quantify the similarity of status effects in either (</w:t>
      </w:r>
      <w:proofErr w:type="spellStart"/>
      <w:r w:rsidR="0006218A">
        <w:t>i</w:t>
      </w:r>
      <w:proofErr w:type="spellEnd"/>
      <w:r w:rsidR="0006218A">
        <w:t>) direction and/or (ii) magnitude</w:t>
      </w:r>
      <w:del w:id="61" w:author="Microsoft Office User" w:date="2020-02-03T16:12:00Z">
        <w:r w:rsidR="0006218A" w:rsidDel="003B5783">
          <w:delText xml:space="preserve"> at multiple significance (i.e., false discovery rate) thresholds</w:delText>
        </w:r>
      </w:del>
      <w:r w:rsidR="0006218A">
        <w:t xml:space="preserve">. We will use </w:t>
      </w:r>
      <w:commentRangeStart w:id="62"/>
      <w:r w:rsidR="0006218A">
        <w:t>Fisher’s exact tests to quantify extent of directional similarity in status effects</w:t>
      </w:r>
      <w:ins w:id="63" w:author="Microsoft Office User" w:date="2020-02-04T15:55:00Z">
        <w:r w:rsidR="002A1FB1">
          <w:t xml:space="preserve"> (up versus down regulation)</w:t>
        </w:r>
      </w:ins>
      <w:r w:rsidR="0006218A">
        <w:t xml:space="preserve">, while we will use Spearman’s rank correlations to quantify similarity in </w:t>
      </w:r>
      <w:del w:id="64" w:author="Microsoft Office User" w:date="2020-02-04T15:56:00Z">
        <w:r w:rsidR="0006218A" w:rsidDel="002A1FB1">
          <w:delText xml:space="preserve">both </w:delText>
        </w:r>
      </w:del>
      <w:ins w:id="65" w:author="Microsoft Office User" w:date="2020-02-04T15:56:00Z">
        <w:r w:rsidR="002A1FB1">
          <w:t>relative magnitude of social status effects across different genes</w:t>
        </w:r>
      </w:ins>
      <w:del w:id="66" w:author="Microsoft Office User" w:date="2020-02-04T15:56:00Z">
        <w:r w:rsidR="0006218A" w:rsidDel="002A1FB1">
          <w:delText>direction and magnitude</w:delText>
        </w:r>
      </w:del>
      <w:commentRangeEnd w:id="62"/>
      <w:r w:rsidR="003B5783">
        <w:rPr>
          <w:rStyle w:val="CommentReference"/>
        </w:rPr>
        <w:commentReference w:id="62"/>
      </w:r>
      <w:r w:rsidR="0006218A">
        <w:t xml:space="preserve">. </w:t>
      </w:r>
      <w:del w:id="67" w:author="Microsoft Office User" w:date="2020-02-04T15:56:00Z">
        <w:r w:rsidR="0006218A" w:rsidDel="002A1FB1">
          <w:delText>This first-step</w:delText>
        </w:r>
      </w:del>
      <w:ins w:id="68" w:author="Microsoft Office User" w:date="2020-02-04T15:56:00Z">
        <w:r w:rsidR="002A1FB1">
          <w:t>Such an</w:t>
        </w:r>
      </w:ins>
      <w:r w:rsidR="0006218A">
        <w:t xml:space="preserve"> analysis will allow us to </w:t>
      </w:r>
      <w:ins w:id="69" w:author="Microsoft Office User" w:date="2020-02-04T15:56:00Z">
        <w:r w:rsidR="002A1FB1">
          <w:t xml:space="preserve">coarsely </w:t>
        </w:r>
      </w:ins>
      <w:r w:rsidR="0006218A">
        <w:t xml:space="preserve">quantify </w:t>
      </w:r>
      <w:del w:id="70" w:author="Microsoft Office User" w:date="2020-02-04T15:56:00Z">
        <w:r w:rsidR="0006218A" w:rsidDel="002A1FB1">
          <w:delText xml:space="preserve">the </w:delText>
        </w:r>
      </w:del>
      <w:ins w:id="71" w:author="Microsoft Office User" w:date="2020-02-04T15:56:00Z">
        <w:r w:rsidR="002A1FB1">
          <w:t>any</w:t>
        </w:r>
        <w:r w:rsidR="002A1FB1">
          <w:t xml:space="preserve"> </w:t>
        </w:r>
      </w:ins>
      <w:r w:rsidR="0006218A">
        <w:t>global similarities between status effects in both humans and rhesus macaques.</w:t>
      </w:r>
    </w:p>
    <w:p w14:paraId="154FF6B4" w14:textId="299A520C" w:rsidR="00CE1448" w:rsidRDefault="00CE1448" w:rsidP="00CE1448">
      <w:commentRangeStart w:id="72"/>
      <w:r>
        <w:br/>
        <w:t>Next, we will take a conservative</w:t>
      </w:r>
      <w:ins w:id="73" w:author="Microsoft Office User" w:date="2020-02-04T16:52:00Z">
        <w:r w:rsidR="00B34374">
          <w:t xml:space="preserve"> (</w:t>
        </w:r>
      </w:ins>
      <w:ins w:id="74" w:author="Microsoft Office User" w:date="2020-02-04T16:53:00Z">
        <w:r w:rsidR="00B34374">
          <w:t>compared to</w:t>
        </w:r>
      </w:ins>
      <w:ins w:id="75" w:author="Microsoft Office User" w:date="2020-02-04T16:54:00Z">
        <w:r w:rsidR="00B34374">
          <w:t xml:space="preserve"> local</w:t>
        </w:r>
      </w:ins>
      <w:ins w:id="76" w:author="Microsoft Office User" w:date="2020-02-04T16:52:00Z">
        <w:r w:rsidR="00B34374">
          <w:t xml:space="preserve"> FDR)</w:t>
        </w:r>
      </w:ins>
      <w:r>
        <w:t xml:space="preserve"> Bayesian approach, multivariate adaptive shrinkage (</w:t>
      </w:r>
      <w:hyperlink r:id="rId8" w:history="1">
        <w:r w:rsidRPr="00CE1448">
          <w:rPr>
            <w:rFonts w:ascii="Times New Roman" w:eastAsia="Times New Roman" w:hAnsi="Times New Roman" w:cs="Times New Roman"/>
            <w:color w:val="0000FF"/>
            <w:u w:val="single"/>
          </w:rPr>
          <w:t>https://www.nature.com/articles/s41588-018-0</w:t>
        </w:r>
        <w:r w:rsidRPr="00CE1448">
          <w:rPr>
            <w:rFonts w:ascii="Times New Roman" w:eastAsia="Times New Roman" w:hAnsi="Times New Roman" w:cs="Times New Roman"/>
            <w:color w:val="0000FF"/>
            <w:u w:val="single"/>
          </w:rPr>
          <w:t>2</w:t>
        </w:r>
        <w:r w:rsidRPr="00CE1448">
          <w:rPr>
            <w:rFonts w:ascii="Times New Roman" w:eastAsia="Times New Roman" w:hAnsi="Times New Roman" w:cs="Times New Roman"/>
            <w:color w:val="0000FF"/>
            <w:u w:val="single"/>
          </w:rPr>
          <w:t>68-8</w:t>
        </w:r>
      </w:hyperlink>
      <w:r>
        <w:rPr>
          <w:rFonts w:ascii="Times New Roman" w:eastAsia="Times New Roman" w:hAnsi="Times New Roman" w:cs="Times New Roman"/>
        </w:rPr>
        <w:t>)</w:t>
      </w:r>
      <w:r>
        <w:t>, to identify if a given gene shows status effects in humans, macaques, or both.</w:t>
      </w:r>
      <w:commentRangeStart w:id="77"/>
      <w:r>
        <w:t xml:space="preserve"> </w:t>
      </w:r>
      <w:commentRangeStart w:id="78"/>
      <w:r>
        <w:t xml:space="preserve">The benefit of this approach is that it </w:t>
      </w:r>
      <w:del w:id="79" w:author="Microsoft Office User" w:date="2020-02-04T16:57:00Z">
        <w:r w:rsidDel="00B34374">
          <w:delText>eliminates</w:delText>
        </w:r>
      </w:del>
      <w:proofErr w:type="spellStart"/>
      <w:ins w:id="80" w:author="Microsoft Office User" w:date="2020-02-04T16:59:00Z">
        <w:r w:rsidR="00B34374">
          <w:t>it</w:t>
        </w:r>
        <w:proofErr w:type="spellEnd"/>
        <w:r w:rsidR="00B34374">
          <w:t xml:space="preserve"> avoid</w:t>
        </w:r>
      </w:ins>
      <w:ins w:id="81" w:author="Microsoft Office User" w:date="2020-02-04T17:00:00Z">
        <w:r w:rsidR="00B34374">
          <w:t>s</w:t>
        </w:r>
      </w:ins>
      <w:ins w:id="82" w:author="Microsoft Office User" w:date="2020-02-04T16:56:00Z">
        <w:r w:rsidR="00B34374">
          <w:t xml:space="preserve"> </w:t>
        </w:r>
      </w:ins>
      <w:ins w:id="83" w:author="Microsoft Office User" w:date="2020-02-04T16:58:00Z">
        <w:r w:rsidR="00B34374">
          <w:t>between-species</w:t>
        </w:r>
      </w:ins>
      <w:ins w:id="84" w:author="Microsoft Office User" w:date="2020-02-04T16:56:00Z">
        <w:r w:rsidR="00B34374">
          <w:t xml:space="preserve"> </w:t>
        </w:r>
      </w:ins>
      <w:ins w:id="85" w:author="Microsoft Office User" w:date="2020-02-04T16:59:00Z">
        <w:r w:rsidR="00B34374">
          <w:t>comparisons</w:t>
        </w:r>
      </w:ins>
      <w:ins w:id="86" w:author="Microsoft Office User" w:date="2020-02-04T16:58:00Z">
        <w:r w:rsidR="00B34374">
          <w:t xml:space="preserve"> </w:t>
        </w:r>
      </w:ins>
      <w:ins w:id="87" w:author="Microsoft Office User" w:date="2020-02-04T16:57:00Z">
        <w:r w:rsidR="00B34374">
          <w:t>“</w:t>
        </w:r>
      </w:ins>
      <w:ins w:id="88" w:author="Microsoft Office User" w:date="2020-02-04T16:56:00Z">
        <w:r w:rsidR="00B34374">
          <w:t>significance</w:t>
        </w:r>
      </w:ins>
      <w:ins w:id="89" w:author="Microsoft Office User" w:date="2020-02-04T16:57:00Z">
        <w:r w:rsidR="00B34374">
          <w:t>”</w:t>
        </w:r>
      </w:ins>
      <w:ins w:id="90" w:author="Microsoft Office User" w:date="2020-02-04T17:00:00Z">
        <w:r w:rsidR="00B34374">
          <w:t xml:space="preserve"> when</w:t>
        </w:r>
      </w:ins>
      <w:ins w:id="91" w:author="Microsoft Office User" w:date="2020-02-04T16:57:00Z">
        <w:r w:rsidR="00B34374">
          <w:t xml:space="preserve"> </w:t>
        </w:r>
      </w:ins>
      <w:ins w:id="92" w:author="Microsoft Office User" w:date="2020-02-04T16:58:00Z">
        <w:r w:rsidR="00B34374">
          <w:t>identify</w:t>
        </w:r>
      </w:ins>
      <w:ins w:id="93" w:author="Microsoft Office User" w:date="2020-02-04T17:00:00Z">
        <w:r w:rsidR="00B34374">
          <w:t>ing</w:t>
        </w:r>
      </w:ins>
      <w:ins w:id="94" w:author="Microsoft Office User" w:date="2020-02-04T16:58:00Z">
        <w:r w:rsidR="00B34374">
          <w:t xml:space="preserve"> which </w:t>
        </w:r>
      </w:ins>
      <w:ins w:id="95" w:author="Microsoft Office User" w:date="2020-02-04T17:00:00Z">
        <w:r w:rsidR="00B34374">
          <w:t xml:space="preserve">genes </w:t>
        </w:r>
      </w:ins>
      <w:bookmarkStart w:id="96" w:name="_GoBack"/>
      <w:bookmarkEnd w:id="96"/>
      <w:ins w:id="97" w:author="Microsoft Office User" w:date="2020-02-04T16:58:00Z">
        <w:r w:rsidR="00B34374">
          <w:t>are status sensitive in</w:t>
        </w:r>
      </w:ins>
      <w:ins w:id="98" w:author="Microsoft Office User" w:date="2020-02-04T16:57:00Z">
        <w:r w:rsidR="00B34374">
          <w:t xml:space="preserve"> monkeys, humans, or both</w:t>
        </w:r>
      </w:ins>
      <w:del w:id="99" w:author="Microsoft Office User" w:date="2020-02-04T16:56:00Z">
        <w:r w:rsidDel="00B34374">
          <w:delText xml:space="preserve"> any arbitrary significance thresholding</w:delText>
        </w:r>
        <w:commentRangeEnd w:id="78"/>
        <w:r w:rsidR="00650D8D" w:rsidDel="00B34374">
          <w:rPr>
            <w:rStyle w:val="CommentReference"/>
          </w:rPr>
          <w:commentReference w:id="78"/>
        </w:r>
      </w:del>
      <w:commentRangeEnd w:id="77"/>
      <w:r w:rsidR="00B34374">
        <w:rPr>
          <w:rStyle w:val="CommentReference"/>
        </w:rPr>
        <w:commentReference w:id="77"/>
      </w:r>
      <w:r>
        <w:t xml:space="preserve">. For instance, instead of saying that </w:t>
      </w:r>
      <w:r w:rsidRPr="00CE1448">
        <w:rPr>
          <w:i/>
          <w:iCs/>
        </w:rPr>
        <w:t>gene A</w:t>
      </w:r>
      <w:r>
        <w:t xml:space="preserve"> is significantly (FDR &lt; 0.05) associated with status in humans, but not in </w:t>
      </w:r>
      <w:del w:id="100" w:author="Microsoft Office User" w:date="2020-02-04T15:57:00Z">
        <w:r w:rsidDel="002A1FB1">
          <w:delText xml:space="preserve">monkeys </w:delText>
        </w:r>
      </w:del>
      <w:ins w:id="101" w:author="Microsoft Office User" w:date="2020-02-04T15:57:00Z">
        <w:r w:rsidR="002A1FB1">
          <w:t>macaques</w:t>
        </w:r>
        <w:r w:rsidR="002A1FB1">
          <w:t xml:space="preserve"> </w:t>
        </w:r>
      </w:ins>
      <w:r>
        <w:t xml:space="preserve">(even if it is just above the FDR threshold; e.g., FDR = 0.06), this approach will use evidence from models of </w:t>
      </w:r>
      <w:r w:rsidRPr="00CE1448">
        <w:rPr>
          <w:i/>
          <w:iCs/>
        </w:rPr>
        <w:t>gene A</w:t>
      </w:r>
      <w:r>
        <w:t xml:space="preserve"> in macaques and humans to calculate the likelihood</w:t>
      </w:r>
      <w:ins w:id="102" w:author="Microsoft Office User" w:date="2020-02-04T16:51:00Z">
        <w:r w:rsidR="00DF7EDF">
          <w:t xml:space="preserve"> of a</w:t>
        </w:r>
        <w:r w:rsidR="00B34374">
          <w:t xml:space="preserve"> </w:t>
        </w:r>
      </w:ins>
      <w:del w:id="103" w:author="Microsoft Office User" w:date="2020-02-04T16:51:00Z">
        <w:r w:rsidDel="00DF7EDF">
          <w:delText xml:space="preserve"> that there is a significant </w:delText>
        </w:r>
        <w:r w:rsidDel="00B34374">
          <w:delText xml:space="preserve">effect of </w:delText>
        </w:r>
      </w:del>
      <w:r>
        <w:t xml:space="preserve">status </w:t>
      </w:r>
      <w:ins w:id="104" w:author="Microsoft Office User" w:date="2020-02-04T16:51:00Z">
        <w:r w:rsidR="00B34374">
          <w:t xml:space="preserve">effect </w:t>
        </w:r>
      </w:ins>
      <w:r>
        <w:t xml:space="preserve">in one or both of the species. At the end of this analysis, we will have a list of genes that are associated with social status in monkeys, humans, or both. We will then conduct a categorical enrichment analysis (e.g., gene ontology) on each set of genes to identify which physiological processes (e.g., pro-inflammation), are associated with status in one or both species. </w:t>
      </w:r>
      <w:commentRangeEnd w:id="72"/>
      <w:r w:rsidR="003B5783">
        <w:rPr>
          <w:rStyle w:val="CommentReference"/>
        </w:rPr>
        <w:commentReference w:id="72"/>
      </w:r>
    </w:p>
    <w:p w14:paraId="007C65AC" w14:textId="7D44CEA5" w:rsidR="00925A4C" w:rsidRDefault="0083383B">
      <w:r>
        <w:t xml:space="preserve"> </w:t>
      </w:r>
    </w:p>
    <w:p w14:paraId="0D7CC443" w14:textId="77777777" w:rsidR="00E42355" w:rsidRDefault="00E42355"/>
    <w:sectPr w:rsidR="00E42355" w:rsidSect="00262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icrosoft Office User" w:date="2020-02-03T15:29:00Z" w:initials="MOU">
    <w:p w14:paraId="3589C8E1" w14:textId="0ABC002A" w:rsidR="005A67E6" w:rsidRDefault="005A67E6">
      <w:pPr>
        <w:pStyle w:val="CommentText"/>
      </w:pPr>
      <w:r>
        <w:rPr>
          <w:rStyle w:val="CommentReference"/>
        </w:rPr>
        <w:annotationRef/>
      </w:r>
      <w:r>
        <w:t>Not quite sure what this means.</w:t>
      </w:r>
    </w:p>
  </w:comment>
  <w:comment w:id="20" w:author="Microsoft Office User" w:date="2020-02-03T15:30:00Z" w:initials="MOU">
    <w:p w14:paraId="46F30137" w14:textId="492D3A87" w:rsidR="005A67E6" w:rsidRDefault="005A67E6">
      <w:pPr>
        <w:pStyle w:val="CommentText"/>
      </w:pPr>
      <w:r>
        <w:rPr>
          <w:rStyle w:val="CommentReference"/>
        </w:rPr>
        <w:annotationRef/>
      </w:r>
      <w:r>
        <w:t>Not sure why this “</w:t>
      </w:r>
    </w:p>
  </w:comment>
  <w:comment w:id="62" w:author="Microsoft Office User" w:date="2020-02-03T16:07:00Z" w:initials="MOU">
    <w:p w14:paraId="6A86FD53" w14:textId="77777777" w:rsidR="008023AE" w:rsidRDefault="003B5783">
      <w:pPr>
        <w:pStyle w:val="CommentText"/>
      </w:pPr>
      <w:r>
        <w:rPr>
          <w:rStyle w:val="CommentReference"/>
        </w:rPr>
        <w:annotationRef/>
      </w:r>
      <w:r>
        <w:t xml:space="preserve">Not sure I follow, but happy to discuss this. </w:t>
      </w:r>
      <w:r w:rsidR="008023AE">
        <w:t xml:space="preserve"> </w:t>
      </w:r>
    </w:p>
    <w:p w14:paraId="2CA7D685" w14:textId="49C27B54" w:rsidR="008023AE" w:rsidRDefault="008023AE" w:rsidP="008023AE">
      <w:pPr>
        <w:pStyle w:val="CommentText"/>
        <w:numPr>
          <w:ilvl w:val="0"/>
          <w:numId w:val="1"/>
        </w:numPr>
      </w:pPr>
      <w:r>
        <w:t xml:space="preserve">I think you mean classify genes as up or down, for both species and then ask whether this sign is related, by an independence test? </w:t>
      </w:r>
    </w:p>
    <w:p w14:paraId="0D276D42" w14:textId="77777777" w:rsidR="008023AE" w:rsidRDefault="008023AE">
      <w:pPr>
        <w:pStyle w:val="CommentText"/>
      </w:pPr>
    </w:p>
    <w:p w14:paraId="5DB0CBAD" w14:textId="24A4A5CA" w:rsidR="003B5783" w:rsidRDefault="003B5783" w:rsidP="008023AE">
      <w:pPr>
        <w:pStyle w:val="CommentText"/>
        <w:numPr>
          <w:ilvl w:val="0"/>
          <w:numId w:val="1"/>
        </w:numPr>
      </w:pPr>
      <w:r>
        <w:t xml:space="preserve">Apparently, both Fisher and Spearman’s “quantify </w:t>
      </w:r>
      <w:r w:rsidR="008023AE">
        <w:t>direction</w:t>
      </w:r>
      <w:r>
        <w:t xml:space="preserve">”, so not clear why the redundancy. I would consider a </w:t>
      </w:r>
      <w:proofErr w:type="gramStart"/>
      <w:r>
        <w:t>different ways of quantifying</w:t>
      </w:r>
      <w:proofErr w:type="gramEnd"/>
      <w:r>
        <w:t xml:space="preserve"> this. </w:t>
      </w:r>
    </w:p>
  </w:comment>
  <w:comment w:id="78" w:author="Microsoft Office User" w:date="2020-02-03T16:16:00Z" w:initials="MOU">
    <w:p w14:paraId="657D53FC" w14:textId="5F1FDBB7" w:rsidR="00650D8D" w:rsidRDefault="00650D8D">
      <w:pPr>
        <w:pStyle w:val="CommentText"/>
      </w:pPr>
      <w:r>
        <w:rPr>
          <w:rStyle w:val="CommentReference"/>
        </w:rPr>
        <w:annotationRef/>
      </w:r>
      <w:r>
        <w:t xml:space="preserve">I think there may be simple ways to accomplish this but it </w:t>
      </w:r>
      <w:proofErr w:type="gramStart"/>
      <w:r>
        <w:t>might  be</w:t>
      </w:r>
      <w:proofErr w:type="gramEnd"/>
      <w:r>
        <w:t xml:space="preserve"> better to brainstorm together.</w:t>
      </w:r>
    </w:p>
  </w:comment>
  <w:comment w:id="77" w:author="Microsoft Office User" w:date="2020-02-04T16:54:00Z" w:initials="MOU">
    <w:p w14:paraId="5D6996B8" w14:textId="7015B2D2" w:rsidR="00B34374" w:rsidRDefault="00B34374">
      <w:pPr>
        <w:pStyle w:val="CommentText"/>
      </w:pPr>
      <w:r>
        <w:rPr>
          <w:rStyle w:val="CommentReference"/>
        </w:rPr>
        <w:annotationRef/>
      </w:r>
      <w:r>
        <w:t>Not really,</w:t>
      </w:r>
      <w:r w:rsidR="00E75670">
        <w:rPr>
          <w:noProof/>
        </w:rPr>
        <w:t xml:space="preserve"> </w:t>
      </w:r>
      <w:r w:rsidR="00E75670">
        <w:rPr>
          <w:noProof/>
        </w:rPr>
        <w:t>s</w:t>
      </w:r>
      <w:r w:rsidR="00E75670">
        <w:rPr>
          <w:noProof/>
        </w:rPr>
        <w:t>om</w:t>
      </w:r>
      <w:r w:rsidR="00E75670">
        <w:rPr>
          <w:noProof/>
        </w:rPr>
        <w:t xml:space="preserve">e </w:t>
      </w:r>
      <w:r w:rsidR="00E75670">
        <w:rPr>
          <w:noProof/>
        </w:rPr>
        <w:t>a</w:t>
      </w:r>
      <w:r w:rsidR="00E75670">
        <w:rPr>
          <w:noProof/>
        </w:rPr>
        <w:t>rb</w:t>
      </w:r>
      <w:r w:rsidR="00E75670">
        <w:rPr>
          <w:noProof/>
        </w:rPr>
        <w:t>i</w:t>
      </w:r>
      <w:r w:rsidR="00E75670">
        <w:rPr>
          <w:noProof/>
        </w:rPr>
        <w:t>t</w:t>
      </w:r>
      <w:r w:rsidR="00E75670">
        <w:rPr>
          <w:noProof/>
        </w:rPr>
        <w:t>ra</w:t>
      </w:r>
      <w:r w:rsidR="00E75670">
        <w:rPr>
          <w:noProof/>
        </w:rPr>
        <w:t>ry</w:t>
      </w:r>
      <w:r w:rsidR="00E75670">
        <w:rPr>
          <w:noProof/>
        </w:rPr>
        <w:t xml:space="preserve"> </w:t>
      </w:r>
      <w:r w:rsidR="00E75670">
        <w:rPr>
          <w:noProof/>
        </w:rPr>
        <w:t>t</w:t>
      </w:r>
      <w:r w:rsidR="00E75670">
        <w:rPr>
          <w:noProof/>
        </w:rPr>
        <w:t>h</w:t>
      </w:r>
      <w:r w:rsidR="00E75670">
        <w:rPr>
          <w:noProof/>
        </w:rPr>
        <w:t>r</w:t>
      </w:r>
      <w:r w:rsidR="00E75670">
        <w:rPr>
          <w:noProof/>
        </w:rPr>
        <w:t>esh</w:t>
      </w:r>
      <w:r w:rsidR="00E75670">
        <w:rPr>
          <w:noProof/>
        </w:rPr>
        <w:t>o</w:t>
      </w:r>
      <w:r w:rsidR="00E75670">
        <w:rPr>
          <w:noProof/>
        </w:rPr>
        <w:t>l</w:t>
      </w:r>
      <w:r w:rsidR="00E75670">
        <w:rPr>
          <w:noProof/>
        </w:rPr>
        <w:t>d</w:t>
      </w:r>
      <w:r w:rsidR="00E75670">
        <w:rPr>
          <w:noProof/>
        </w:rPr>
        <w:t xml:space="preserve"> </w:t>
      </w:r>
      <w:r w:rsidR="00E75670">
        <w:rPr>
          <w:noProof/>
        </w:rPr>
        <w:t>w</w:t>
      </w:r>
      <w:r w:rsidR="00E75670">
        <w:rPr>
          <w:noProof/>
        </w:rPr>
        <w:t>il</w:t>
      </w:r>
      <w:r w:rsidR="00E75670">
        <w:rPr>
          <w:noProof/>
        </w:rPr>
        <w:t xml:space="preserve">l </w:t>
      </w:r>
      <w:r w:rsidR="00E75670">
        <w:rPr>
          <w:noProof/>
        </w:rPr>
        <w:t>b</w:t>
      </w:r>
      <w:r w:rsidR="00E75670">
        <w:rPr>
          <w:noProof/>
        </w:rPr>
        <w:t xml:space="preserve">e </w:t>
      </w:r>
      <w:r w:rsidR="00E75670">
        <w:rPr>
          <w:noProof/>
        </w:rPr>
        <w:t>i</w:t>
      </w:r>
      <w:r w:rsidR="00E75670">
        <w:rPr>
          <w:noProof/>
        </w:rPr>
        <w:t>n</w:t>
      </w:r>
      <w:r w:rsidR="00E75670">
        <w:rPr>
          <w:noProof/>
        </w:rPr>
        <w:t>ev</w:t>
      </w:r>
      <w:r w:rsidR="00E75670">
        <w:rPr>
          <w:noProof/>
        </w:rPr>
        <w:t>i</w:t>
      </w:r>
      <w:r w:rsidR="00E75670">
        <w:rPr>
          <w:noProof/>
        </w:rPr>
        <w:t>t</w:t>
      </w:r>
      <w:r w:rsidR="00E75670">
        <w:rPr>
          <w:noProof/>
        </w:rPr>
        <w:t>abl</w:t>
      </w:r>
      <w:r w:rsidR="00E75670">
        <w:rPr>
          <w:noProof/>
        </w:rPr>
        <w:t>e</w:t>
      </w:r>
      <w:r>
        <w:t xml:space="preserve"> if you want “a list of genes that are associated with social status in monkeys, humans, or both</w:t>
      </w:r>
      <w:r w:rsidR="00E75670">
        <w:rPr>
          <w:noProof/>
        </w:rPr>
        <w:t>"</w:t>
      </w:r>
      <w:r w:rsidR="00E75670">
        <w:rPr>
          <w:noProof/>
        </w:rPr>
        <w:t>.</w:t>
      </w:r>
    </w:p>
  </w:comment>
  <w:comment w:id="72" w:author="Microsoft Office User" w:date="2020-02-03T16:09:00Z" w:initials="MOU">
    <w:p w14:paraId="05DD6B90" w14:textId="792CA638" w:rsidR="003B5783" w:rsidRPr="003B5783" w:rsidRDefault="003B5783" w:rsidP="003B5783">
      <w:pPr>
        <w:rPr>
          <w:rFonts w:ascii="Times New Roman" w:eastAsia="Times New Roman" w:hAnsi="Times New Roman" w:cs="Times New Roman"/>
        </w:rPr>
      </w:pPr>
      <w:r>
        <w:rPr>
          <w:rStyle w:val="CommentReference"/>
        </w:rPr>
        <w:annotationRef/>
      </w:r>
      <w:r>
        <w:t>I don’t know this method, but it</w:t>
      </w:r>
      <w:r w:rsidR="00650D8D">
        <w:t xml:space="preserve"> apparently</w:t>
      </w:r>
      <w:r>
        <w:t xml:space="preserve"> claims to be good for </w:t>
      </w:r>
      <w:r w:rsidRPr="003B5783">
        <w:rPr>
          <w:rFonts w:ascii="Times New Roman" w:eastAsia="Times New Roman" w:hAnsi="Times New Roman" w:cs="Times New Roman"/>
        </w:rPr>
        <w:t>analyzing genomic data sets that measure many effects in many conditions (for example, gene expression changes under many treatments</w:t>
      </w:r>
      <w:r>
        <w:rPr>
          <w:rFonts w:ascii="Times New Roman" w:eastAsia="Times New Roman" w:hAnsi="Times New Roman" w:cs="Times New Roman"/>
        </w:rPr>
        <w:t xml:space="preserve">). Is this our case? Perhaps we can discuss, and I am happy to read the paper if useful. </w:t>
      </w:r>
    </w:p>
    <w:p w14:paraId="48435351" w14:textId="0EFC5126" w:rsidR="003B5783" w:rsidRDefault="003B5783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589C8E1" w15:done="0"/>
  <w15:commentEx w15:paraId="46F30137" w15:done="0"/>
  <w15:commentEx w15:paraId="5DB0CBAD" w15:done="0"/>
  <w15:commentEx w15:paraId="657D53FC" w15:done="0"/>
  <w15:commentEx w15:paraId="5D6996B8" w15:done="0"/>
  <w15:commentEx w15:paraId="4843535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589C8E1" w16cid:durableId="21E2BAD5"/>
  <w16cid:commentId w16cid:paraId="46F30137" w16cid:durableId="21E2BAFC"/>
  <w16cid:commentId w16cid:paraId="5DB0CBAD" w16cid:durableId="21E2C3DA"/>
  <w16cid:commentId w16cid:paraId="657D53FC" w16cid:durableId="21E2C5C1"/>
  <w16cid:commentId w16cid:paraId="5D6996B8" w16cid:durableId="21E42049"/>
  <w16cid:commentId w16cid:paraId="48435351" w16cid:durableId="21E2C45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784D9A"/>
    <w:multiLevelType w:val="hybridMultilevel"/>
    <w:tmpl w:val="7AE083AE"/>
    <w:lvl w:ilvl="0" w:tplc="29A60D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doNotDisplayPageBoundaries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83B"/>
    <w:rsid w:val="0006218A"/>
    <w:rsid w:val="0026245A"/>
    <w:rsid w:val="002A1FB1"/>
    <w:rsid w:val="002D2BE7"/>
    <w:rsid w:val="003B5783"/>
    <w:rsid w:val="005A67E6"/>
    <w:rsid w:val="00650D8D"/>
    <w:rsid w:val="008023AE"/>
    <w:rsid w:val="008227E6"/>
    <w:rsid w:val="0083383B"/>
    <w:rsid w:val="00925A4C"/>
    <w:rsid w:val="009A0206"/>
    <w:rsid w:val="00B34374"/>
    <w:rsid w:val="00C31905"/>
    <w:rsid w:val="00CE1448"/>
    <w:rsid w:val="00DC54BE"/>
    <w:rsid w:val="00DF69E0"/>
    <w:rsid w:val="00DF7EDF"/>
    <w:rsid w:val="00E42355"/>
    <w:rsid w:val="00E75670"/>
    <w:rsid w:val="00E92C6D"/>
    <w:rsid w:val="00EE7F16"/>
    <w:rsid w:val="00F3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AE41E9"/>
  <w14:defaultImageDpi w14:val="32767"/>
  <w15:chartTrackingRefBased/>
  <w15:docId w15:val="{2F1089A4-D0A5-FD49-B39E-B017EFA58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E1448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319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190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190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19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190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190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905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B343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ture.com/articles/s41588-018-0268-8" TargetMode="Externa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Snyder-Mackler</dc:creator>
  <cp:keywords/>
  <dc:description/>
  <cp:lastModifiedBy>Microsoft Office User</cp:lastModifiedBy>
  <cp:revision>2</cp:revision>
  <dcterms:created xsi:type="dcterms:W3CDTF">2020-02-04T16:01:00Z</dcterms:created>
  <dcterms:modified xsi:type="dcterms:W3CDTF">2020-02-04T16:01:00Z</dcterms:modified>
</cp:coreProperties>
</file>